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C4F40" w:rsidRPr="0066524C" w:rsidRDefault="00E2234D">
      <w:pPr>
        <w:pStyle w:val="Title"/>
        <w:rPr>
          <w:rFonts w:ascii="Times New Roman" w:hAnsi="Times New Roman" w:cs="Times New Roman"/>
          <w:sz w:val="48"/>
          <w:szCs w:val="48"/>
        </w:rPr>
      </w:pPr>
      <w:bookmarkStart w:id="0" w:name="_gsasi45iwqsx" w:colFirst="0" w:colLast="0"/>
      <w:bookmarkEnd w:id="0"/>
      <w:r w:rsidRPr="0066524C">
        <w:rPr>
          <w:rFonts w:ascii="Times New Roman" w:hAnsi="Times New Roman" w:cs="Times New Roman"/>
          <w:sz w:val="48"/>
          <w:szCs w:val="48"/>
        </w:rPr>
        <w:t>Chapter 6</w:t>
      </w:r>
    </w:p>
    <w:p w14:paraId="00000002" w14:textId="77777777" w:rsidR="001C4F40" w:rsidRPr="0066524C" w:rsidRDefault="00E2234D">
      <w:pPr>
        <w:pStyle w:val="Heading1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36"/>
          <w:szCs w:val="36"/>
        </w:rPr>
      </w:pPr>
      <w:bookmarkStart w:id="1" w:name="_mj70342oay75" w:colFirst="0" w:colLast="0"/>
      <w:bookmarkEnd w:id="1"/>
      <w:r w:rsidRPr="0066524C">
        <w:rPr>
          <w:rFonts w:ascii="Times New Roman" w:hAnsi="Times New Roman" w:cs="Times New Roman"/>
          <w:sz w:val="36"/>
          <w:szCs w:val="36"/>
        </w:rPr>
        <w:t xml:space="preserve">Try It Yourself: Estimation </w:t>
      </w:r>
      <w:proofErr w:type="gramStart"/>
      <w:r w:rsidRPr="0066524C">
        <w:rPr>
          <w:rFonts w:ascii="Times New Roman" w:hAnsi="Times New Roman" w:cs="Times New Roman"/>
          <w:sz w:val="36"/>
          <w:szCs w:val="36"/>
        </w:rPr>
        <w:t>From</w:t>
      </w:r>
      <w:proofErr w:type="gramEnd"/>
      <w:r w:rsidRPr="0066524C">
        <w:rPr>
          <w:rFonts w:ascii="Times New Roman" w:hAnsi="Times New Roman" w:cs="Times New Roman"/>
          <w:sz w:val="36"/>
          <w:szCs w:val="36"/>
        </w:rPr>
        <w:t xml:space="preserve"> Different Sampling Methods</w:t>
      </w:r>
    </w:p>
    <w:p w14:paraId="00000003" w14:textId="77777777" w:rsidR="001C4F40" w:rsidRPr="0066524C" w:rsidRDefault="00E2234D">
      <w:pPr>
        <w:pStyle w:val="Heading2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28"/>
          <w:szCs w:val="28"/>
        </w:rPr>
      </w:pPr>
      <w:bookmarkStart w:id="2" w:name="_oiedakurw2c7" w:colFirst="0" w:colLast="0"/>
      <w:bookmarkEnd w:id="2"/>
      <w:r w:rsidRPr="0066524C">
        <w:rPr>
          <w:rFonts w:ascii="Times New Roman" w:hAnsi="Times New Roman" w:cs="Times New Roman"/>
          <w:sz w:val="28"/>
          <w:szCs w:val="28"/>
        </w:rPr>
        <w:t>Excel Instructions</w:t>
      </w:r>
    </w:p>
    <w:p w14:paraId="00000004" w14:textId="77777777" w:rsidR="001C4F40" w:rsidRDefault="00E223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Calculate Statistics for Simple Random Sample:</w:t>
      </w:r>
    </w:p>
    <w:p w14:paraId="00000005" w14:textId="77777777" w:rsidR="001C4F40" w:rsidRDefault="00E2234D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66524C">
        <w:rPr>
          <w:rFonts w:ascii="Courier New" w:eastAsia="Times New Roman" w:hAnsi="Courier New" w:cs="Courier New"/>
          <w:b/>
          <w:bCs/>
          <w:sz w:val="24"/>
          <w:szCs w:val="24"/>
        </w:rPr>
        <w:t>student_socialmedia_srs.csv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 in Excel.</w:t>
      </w:r>
    </w:p>
    <w:p w14:paraId="00000006" w14:textId="77777777" w:rsidR="001C4F40" w:rsidRDefault="00E2234D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Highlight columns A and B (including column headers)</w:t>
      </w:r>
    </w:p>
    <w:p w14:paraId="00000007" w14:textId="77777777" w:rsidR="001C4F40" w:rsidRDefault="00E2234D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“Insert” tab.</w:t>
      </w:r>
    </w:p>
    <w:p w14:paraId="00000008" w14:textId="77777777" w:rsidR="001C4F40" w:rsidRDefault="00E2234D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“PivotTable”</w:t>
      </w:r>
    </w:p>
    <w:p w14:paraId="00000009" w14:textId="77777777" w:rsidR="001C4F40" w:rsidRDefault="00E2234D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“OK”</w:t>
      </w:r>
    </w:p>
    <w:p w14:paraId="0000000A" w14:textId="2522891E" w:rsidR="001C4F40" w:rsidRDefault="00E2234D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PivotTable sheet</w:t>
      </w:r>
      <w:r w:rsidR="00B83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524C">
        <w:rPr>
          <w:rFonts w:ascii="Times New Roman" w:eastAsia="Times New Roman" w:hAnsi="Times New Roman" w:cs="Times New Roman"/>
          <w:sz w:val="24"/>
          <w:szCs w:val="24"/>
        </w:rPr>
        <w:t>in Pivot Table Fields</w:t>
      </w:r>
    </w:p>
    <w:p w14:paraId="0000000B" w14:textId="77777777" w:rsidR="001C4F40" w:rsidRDefault="00E2234D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Drag </w:t>
      </w:r>
      <w:r w:rsidRPr="0066524C">
        <w:rPr>
          <w:rFonts w:ascii="Courier New" w:eastAsia="Times New Roman" w:hAnsi="Courier New" w:cs="Courier New"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the “Rows” box</w:t>
      </w:r>
    </w:p>
    <w:p w14:paraId="0000000C" w14:textId="77777777" w:rsidR="001C4F40" w:rsidRDefault="00E2234D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Drag </w:t>
      </w:r>
      <w:proofErr w:type="spellStart"/>
      <w:r w:rsidRPr="0066524C">
        <w:rPr>
          <w:rFonts w:ascii="Courier New" w:eastAsia="Times New Roman" w:hAnsi="Courier New" w:cs="Courier New"/>
          <w:sz w:val="24"/>
          <w:szCs w:val="24"/>
        </w:rPr>
        <w:t>social_media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the “Values” box</w:t>
      </w:r>
    </w:p>
    <w:p w14:paraId="0000000D" w14:textId="16576741" w:rsidR="001C4F40" w:rsidRDefault="00E2234D">
      <w:pPr>
        <w:numPr>
          <w:ilvl w:val="2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the dropdown next to “Sum of</w:t>
      </w:r>
      <w:r w:rsidR="006652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6524C">
        <w:rPr>
          <w:rFonts w:ascii="Times New Roman" w:eastAsia="Times New Roman" w:hAnsi="Times New Roman" w:cs="Times New Roman"/>
          <w:sz w:val="24"/>
          <w:szCs w:val="24"/>
        </w:rPr>
        <w:t>social_media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000000E" w14:textId="77777777" w:rsidR="001C4F40" w:rsidRDefault="00E2234D">
      <w:pPr>
        <w:numPr>
          <w:ilvl w:val="2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Click  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Value Field Settings…”</w:t>
      </w:r>
    </w:p>
    <w:p w14:paraId="0000000F" w14:textId="77777777" w:rsidR="001C4F40" w:rsidRDefault="00E2234D">
      <w:pPr>
        <w:numPr>
          <w:ilvl w:val="2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“Average”</w:t>
      </w:r>
    </w:p>
    <w:p w14:paraId="00000010" w14:textId="77777777" w:rsidR="001C4F40" w:rsidRDefault="00E2234D">
      <w:pPr>
        <w:numPr>
          <w:ilvl w:val="2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“OK”</w:t>
      </w:r>
    </w:p>
    <w:p w14:paraId="00000011" w14:textId="77777777" w:rsidR="001C4F40" w:rsidRDefault="00E2234D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Drag </w:t>
      </w:r>
      <w:proofErr w:type="spellStart"/>
      <w:r w:rsidRPr="0066524C">
        <w:rPr>
          <w:rFonts w:ascii="Courier New" w:eastAsia="Times New Roman" w:hAnsi="Courier New" w:cs="Courier New"/>
          <w:sz w:val="24"/>
          <w:szCs w:val="24"/>
        </w:rPr>
        <w:t>social_media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the “Values” box (for a second time)</w:t>
      </w:r>
    </w:p>
    <w:p w14:paraId="00000012" w14:textId="48A4F407" w:rsidR="001C4F40" w:rsidRDefault="00E2234D">
      <w:pPr>
        <w:numPr>
          <w:ilvl w:val="2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the dropdown next to “Sum of </w:t>
      </w:r>
      <w:proofErr w:type="spellStart"/>
      <w:r w:rsidR="0066524C">
        <w:rPr>
          <w:rFonts w:ascii="Times New Roman" w:eastAsia="Times New Roman" w:hAnsi="Times New Roman" w:cs="Times New Roman"/>
          <w:sz w:val="24"/>
          <w:szCs w:val="24"/>
        </w:rPr>
        <w:t>social_media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0000013" w14:textId="77777777" w:rsidR="001C4F40" w:rsidRDefault="00E2234D">
      <w:pPr>
        <w:numPr>
          <w:ilvl w:val="2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Click  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Value Field Settings…”</w:t>
      </w:r>
    </w:p>
    <w:p w14:paraId="00000014" w14:textId="77777777" w:rsidR="001C4F40" w:rsidRDefault="00E2234D">
      <w:pPr>
        <w:numPr>
          <w:ilvl w:val="2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“Count”</w:t>
      </w:r>
    </w:p>
    <w:p w14:paraId="00000015" w14:textId="77777777" w:rsidR="001C4F40" w:rsidRDefault="00E2234D">
      <w:pPr>
        <w:numPr>
          <w:ilvl w:val="2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“OK”</w:t>
      </w:r>
    </w:p>
    <w:p w14:paraId="00000016" w14:textId="77777777" w:rsidR="001C4F40" w:rsidRDefault="00E223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Calculate Statistics for Stratified Random Sample:</w:t>
      </w:r>
    </w:p>
    <w:p w14:paraId="00000017" w14:textId="77777777" w:rsidR="001C4F40" w:rsidRDefault="00E2234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the student_socialmedia_strat.csv file in Excel.</w:t>
      </w:r>
    </w:p>
    <w:p w14:paraId="00000018" w14:textId="77777777" w:rsidR="001C4F40" w:rsidRDefault="00E2234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Highlight columns A and B (including column headers)</w:t>
      </w:r>
    </w:p>
    <w:p w14:paraId="00000019" w14:textId="77777777" w:rsidR="001C4F40" w:rsidRDefault="00E2234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“Insert” tab.</w:t>
      </w:r>
    </w:p>
    <w:p w14:paraId="0000001A" w14:textId="77777777" w:rsidR="001C4F40" w:rsidRDefault="00E2234D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“PivotTable”</w:t>
      </w:r>
    </w:p>
    <w:p w14:paraId="0000001B" w14:textId="77777777" w:rsidR="001C4F40" w:rsidRDefault="00E2234D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“OK”</w:t>
      </w:r>
    </w:p>
    <w:p w14:paraId="0000001C" w14:textId="53A7E5EE" w:rsidR="001C4F40" w:rsidRDefault="00E2234D" w:rsidP="0066524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PivotTable sheet</w:t>
      </w:r>
      <w:r w:rsidR="006652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524C">
        <w:rPr>
          <w:rFonts w:ascii="Times New Roman" w:eastAsia="Times New Roman" w:hAnsi="Times New Roman" w:cs="Times New Roman"/>
          <w:sz w:val="24"/>
          <w:szCs w:val="24"/>
        </w:rPr>
        <w:t>in Pivot Table Fields</w:t>
      </w:r>
      <w:r w:rsidR="0066524C" w:rsidRPr="006652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D" w14:textId="0DE53399" w:rsidR="001C4F40" w:rsidRDefault="00E2234D" w:rsidP="0066524C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Drag </w:t>
      </w:r>
      <w:r w:rsidRPr="0066524C">
        <w:rPr>
          <w:rFonts w:ascii="Courier New" w:eastAsia="Times New Roman" w:hAnsi="Courier New" w:cs="Courier New"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the “R</w:t>
      </w:r>
      <w:r w:rsidR="006652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box</w:t>
      </w:r>
    </w:p>
    <w:p w14:paraId="0000001E" w14:textId="77777777" w:rsidR="001C4F40" w:rsidRDefault="00E2234D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Drag </w:t>
      </w:r>
      <w:proofErr w:type="spellStart"/>
      <w:r w:rsidRPr="0066524C">
        <w:rPr>
          <w:rFonts w:ascii="Courier New" w:eastAsia="Times New Roman" w:hAnsi="Courier New" w:cs="Courier New"/>
          <w:sz w:val="24"/>
          <w:szCs w:val="24"/>
        </w:rPr>
        <w:t>social_media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the “Values” box</w:t>
      </w:r>
    </w:p>
    <w:p w14:paraId="0000001F" w14:textId="0E07C76D" w:rsidR="001C4F40" w:rsidRDefault="00E2234D">
      <w:pPr>
        <w:numPr>
          <w:ilvl w:val="2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the dropdown next to “Sum of </w:t>
      </w:r>
      <w:proofErr w:type="spellStart"/>
      <w:r w:rsidR="0066524C">
        <w:rPr>
          <w:rFonts w:ascii="Times New Roman" w:eastAsia="Times New Roman" w:hAnsi="Times New Roman" w:cs="Times New Roman"/>
          <w:sz w:val="24"/>
          <w:szCs w:val="24"/>
        </w:rPr>
        <w:t>social_media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0000020" w14:textId="77777777" w:rsidR="001C4F40" w:rsidRDefault="00E2234D">
      <w:pPr>
        <w:numPr>
          <w:ilvl w:val="2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Click  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Value Field Settings…”</w:t>
      </w:r>
    </w:p>
    <w:p w14:paraId="00000021" w14:textId="77777777" w:rsidR="001C4F40" w:rsidRDefault="00E2234D">
      <w:pPr>
        <w:numPr>
          <w:ilvl w:val="2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“Average”</w:t>
      </w:r>
    </w:p>
    <w:p w14:paraId="00000022" w14:textId="77777777" w:rsidR="001C4F40" w:rsidRDefault="00E2234D">
      <w:pPr>
        <w:numPr>
          <w:ilvl w:val="2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“OK”</w:t>
      </w:r>
    </w:p>
    <w:p w14:paraId="00000023" w14:textId="77777777" w:rsidR="001C4F40" w:rsidRDefault="00E2234D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Drag </w:t>
      </w:r>
      <w:proofErr w:type="spellStart"/>
      <w:r w:rsidRPr="0066524C">
        <w:rPr>
          <w:rFonts w:ascii="Courier New" w:eastAsia="Times New Roman" w:hAnsi="Courier New" w:cs="Courier New"/>
          <w:sz w:val="24"/>
          <w:szCs w:val="24"/>
        </w:rPr>
        <w:t>social_media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the “Values” box (for a second time)</w:t>
      </w:r>
    </w:p>
    <w:p w14:paraId="00000024" w14:textId="7ECA30A4" w:rsidR="001C4F40" w:rsidRDefault="00E2234D">
      <w:pPr>
        <w:numPr>
          <w:ilvl w:val="2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the dropdown next to “Sum of </w:t>
      </w:r>
      <w:proofErr w:type="spellStart"/>
      <w:r w:rsidR="0066524C">
        <w:rPr>
          <w:rFonts w:ascii="Times New Roman" w:eastAsia="Times New Roman" w:hAnsi="Times New Roman" w:cs="Times New Roman"/>
          <w:sz w:val="24"/>
          <w:szCs w:val="24"/>
        </w:rPr>
        <w:t>social_media</w:t>
      </w:r>
      <w:proofErr w:type="spellEnd"/>
      <w:del w:id="3" w:author="Arthi Anandan (Integra)" w:date="2024-09-16T18:32:00Z">
        <w:r w:rsidR="0066524C" w:rsidDel="0066524C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0000025" w14:textId="77777777" w:rsidR="001C4F40" w:rsidRDefault="00E2234D">
      <w:pPr>
        <w:numPr>
          <w:ilvl w:val="2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Click  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Value Field Settings…”</w:t>
      </w:r>
      <w:bookmarkStart w:id="4" w:name="_GoBack"/>
      <w:bookmarkEnd w:id="4"/>
    </w:p>
    <w:p w14:paraId="00000026" w14:textId="77777777" w:rsidR="001C4F40" w:rsidRDefault="00E2234D">
      <w:pPr>
        <w:numPr>
          <w:ilvl w:val="2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“Count”</w:t>
      </w:r>
    </w:p>
    <w:p w14:paraId="00000027" w14:textId="77777777" w:rsidR="001C4F40" w:rsidRDefault="00E2234D">
      <w:pPr>
        <w:numPr>
          <w:ilvl w:val="2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“OK”</w:t>
      </w:r>
    </w:p>
    <w:p w14:paraId="00000028" w14:textId="77777777" w:rsidR="001C4F40" w:rsidRDefault="00E223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Calculate Statistics for Balanced Stratified Random Sample:</w:t>
      </w:r>
    </w:p>
    <w:p w14:paraId="00000029" w14:textId="77777777" w:rsidR="001C4F40" w:rsidRDefault="00E2234D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the student_socialmedia_bal_strat.csv file in Excel.</w:t>
      </w:r>
    </w:p>
    <w:p w14:paraId="0000002A" w14:textId="77777777" w:rsidR="001C4F40" w:rsidRDefault="00E2234D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Highlight columns A and B (including column headers)</w:t>
      </w:r>
    </w:p>
    <w:p w14:paraId="0000002B" w14:textId="77777777" w:rsidR="001C4F40" w:rsidRDefault="00E2234D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“Insert” tab.</w:t>
      </w:r>
    </w:p>
    <w:p w14:paraId="0000002C" w14:textId="77777777" w:rsidR="001C4F40" w:rsidRDefault="00E2234D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“PivotTable”</w:t>
      </w:r>
    </w:p>
    <w:p w14:paraId="0000002D" w14:textId="77777777" w:rsidR="001C4F40" w:rsidRDefault="00E2234D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“OK”</w:t>
      </w:r>
    </w:p>
    <w:p w14:paraId="0000002E" w14:textId="01451E4B" w:rsidR="001C4F40" w:rsidRDefault="00E2234D" w:rsidP="0066524C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PivotTable sheet</w:t>
      </w:r>
      <w:r w:rsidR="006652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524C">
        <w:rPr>
          <w:rFonts w:ascii="Times New Roman" w:eastAsia="Times New Roman" w:hAnsi="Times New Roman" w:cs="Times New Roman"/>
          <w:sz w:val="24"/>
          <w:szCs w:val="24"/>
        </w:rPr>
        <w:t>in Pivot Table Fields</w:t>
      </w:r>
      <w:r w:rsidR="0066524C" w:rsidRPr="006652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F" w14:textId="406C8F3E" w:rsidR="001C4F40" w:rsidRDefault="00E2234D" w:rsidP="0066524C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Drag </w:t>
      </w:r>
      <w:r w:rsidRPr="0066524C">
        <w:rPr>
          <w:rFonts w:ascii="Courier New" w:eastAsia="Times New Roman" w:hAnsi="Courier New" w:cs="Courier New"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the “R</w:t>
      </w:r>
      <w:r w:rsidR="006652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box</w:t>
      </w:r>
    </w:p>
    <w:p w14:paraId="00000030" w14:textId="77777777" w:rsidR="001C4F40" w:rsidRDefault="00E2234D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Drag </w:t>
      </w:r>
      <w:proofErr w:type="spellStart"/>
      <w:r w:rsidRPr="0066524C">
        <w:rPr>
          <w:rFonts w:ascii="Courier New" w:eastAsia="Times New Roman" w:hAnsi="Courier New" w:cs="Courier New"/>
          <w:sz w:val="24"/>
          <w:szCs w:val="24"/>
        </w:rPr>
        <w:t>social_media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the “Values” box</w:t>
      </w:r>
    </w:p>
    <w:p w14:paraId="00000031" w14:textId="2C23B4CE" w:rsidR="001C4F40" w:rsidRDefault="00E2234D">
      <w:pPr>
        <w:numPr>
          <w:ilvl w:val="2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the dropdown next to “Sum of </w:t>
      </w:r>
      <w:proofErr w:type="spellStart"/>
      <w:r w:rsidR="0066524C">
        <w:rPr>
          <w:rFonts w:ascii="Times New Roman" w:eastAsia="Times New Roman" w:hAnsi="Times New Roman" w:cs="Times New Roman"/>
          <w:sz w:val="24"/>
          <w:szCs w:val="24"/>
        </w:rPr>
        <w:t>social_</w:t>
      </w:r>
      <w:proofErr w:type="gramStart"/>
      <w:r w:rsidR="0066524C">
        <w:rPr>
          <w:rFonts w:ascii="Times New Roman" w:eastAsia="Times New Roman" w:hAnsi="Times New Roman" w:cs="Times New Roman"/>
          <w:sz w:val="24"/>
          <w:szCs w:val="24"/>
        </w:rPr>
        <w:t>media</w:t>
      </w:r>
      <w:proofErr w:type="spellEnd"/>
      <w:r w:rsidR="0066524C" w:rsidDel="006652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proofErr w:type="gramEnd"/>
    </w:p>
    <w:p w14:paraId="00000032" w14:textId="77777777" w:rsidR="001C4F40" w:rsidRDefault="00E2234D">
      <w:pPr>
        <w:numPr>
          <w:ilvl w:val="2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Click  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Value Field Settings…”</w:t>
      </w:r>
    </w:p>
    <w:p w14:paraId="00000033" w14:textId="77777777" w:rsidR="001C4F40" w:rsidRDefault="00E2234D">
      <w:pPr>
        <w:numPr>
          <w:ilvl w:val="2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“Average”</w:t>
      </w:r>
    </w:p>
    <w:p w14:paraId="00000034" w14:textId="77777777" w:rsidR="001C4F40" w:rsidRDefault="00E2234D">
      <w:pPr>
        <w:numPr>
          <w:ilvl w:val="2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“OK”</w:t>
      </w:r>
    </w:p>
    <w:p w14:paraId="00000035" w14:textId="77777777" w:rsidR="001C4F40" w:rsidRDefault="00E2234D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Drag </w:t>
      </w:r>
      <w:proofErr w:type="spellStart"/>
      <w:r w:rsidRPr="0066524C">
        <w:rPr>
          <w:rFonts w:ascii="Courier New" w:eastAsia="Times New Roman" w:hAnsi="Courier New" w:cs="Courier New"/>
          <w:sz w:val="24"/>
          <w:szCs w:val="24"/>
        </w:rPr>
        <w:t>social_media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the “Values” box (for a second time)</w:t>
      </w:r>
    </w:p>
    <w:p w14:paraId="00000036" w14:textId="4325F9FB" w:rsidR="001C4F40" w:rsidRDefault="00E2234D">
      <w:pPr>
        <w:numPr>
          <w:ilvl w:val="2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the dropdown next to “Sum of </w:t>
      </w:r>
      <w:proofErr w:type="spellStart"/>
      <w:r w:rsidR="0066524C">
        <w:rPr>
          <w:rFonts w:ascii="Times New Roman" w:eastAsia="Times New Roman" w:hAnsi="Times New Roman" w:cs="Times New Roman"/>
          <w:sz w:val="24"/>
          <w:szCs w:val="24"/>
        </w:rPr>
        <w:t>social_</w:t>
      </w:r>
      <w:proofErr w:type="gramStart"/>
      <w:r w:rsidR="0066524C">
        <w:rPr>
          <w:rFonts w:ascii="Times New Roman" w:eastAsia="Times New Roman" w:hAnsi="Times New Roman" w:cs="Times New Roman"/>
          <w:sz w:val="24"/>
          <w:szCs w:val="24"/>
        </w:rPr>
        <w:t>media</w:t>
      </w:r>
      <w:proofErr w:type="spellEnd"/>
      <w:r w:rsidR="0066524C" w:rsidDel="006652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proofErr w:type="gramEnd"/>
    </w:p>
    <w:p w14:paraId="00000037" w14:textId="77777777" w:rsidR="001C4F40" w:rsidRDefault="00E2234D">
      <w:pPr>
        <w:numPr>
          <w:ilvl w:val="2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Click  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Value Field Settings…”</w:t>
      </w:r>
    </w:p>
    <w:p w14:paraId="00000038" w14:textId="77777777" w:rsidR="001C4F40" w:rsidRDefault="00E2234D">
      <w:pPr>
        <w:numPr>
          <w:ilvl w:val="2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“Count”</w:t>
      </w:r>
    </w:p>
    <w:p w14:paraId="00000039" w14:textId="77777777" w:rsidR="001C4F40" w:rsidRDefault="00E2234D">
      <w:pPr>
        <w:numPr>
          <w:ilvl w:val="2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“OK”</w:t>
      </w:r>
    </w:p>
    <w:sectPr w:rsidR="001C4F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ACC3F96" w16cex:dateUtc="2024-05-30T17:06:00Z"/>
  <w16cex:commentExtensible w16cex:durableId="12CF2F34" w16cex:dateUtc="2024-06-15T22:38:00Z"/>
  <w16cex:commentExtensible w16cex:durableId="1145EC04" w16cex:dateUtc="2024-06-17T23:22:00Z"/>
  <w16cex:commentExtensible w16cex:durableId="0FBED872" w16cex:dateUtc="2024-05-30T17:11:00Z"/>
  <w16cex:commentExtensible w16cex:durableId="2EE901C7" w16cex:dateUtc="2024-06-15T22:38:00Z"/>
  <w16cex:commentExtensible w16cex:durableId="37C03A5A" w16cex:dateUtc="2024-06-17T23:22:00Z"/>
  <w16cex:commentExtensible w16cex:durableId="47DA3763" w16cex:dateUtc="2024-05-30T17:13:00Z"/>
  <w16cex:commentExtensible w16cex:durableId="49CCDDCA" w16cex:dateUtc="2024-06-15T22:38:00Z"/>
  <w16cex:commentExtensible w16cex:durableId="167B915F" w16cex:dateUtc="2024-06-17T23:22:00Z"/>
  <w16cex:commentExtensible w16cex:durableId="307CD3E7" w16cex:dateUtc="2024-05-30T17:06:00Z"/>
  <w16cex:commentExtensible w16cex:durableId="37E68C37" w16cex:dateUtc="2024-06-15T22:38:00Z"/>
  <w16cex:commentExtensible w16cex:durableId="3B13105A" w16cex:dateUtc="2024-06-17T23:22:00Z"/>
  <w16cex:commentExtensible w16cex:durableId="276926C0" w16cex:dateUtc="2024-05-30T17:13:00Z"/>
  <w16cex:commentExtensible w16cex:durableId="54D21A0F" w16cex:dateUtc="2024-06-15T22:38:00Z"/>
  <w16cex:commentExtensible w16cex:durableId="4B1355EB" w16cex:dateUtc="2024-06-17T23:22:00Z"/>
  <w16cex:commentExtensible w16cex:durableId="1F5848E6" w16cex:dateUtc="2024-05-30T17:13:00Z"/>
  <w16cex:commentExtensible w16cex:durableId="1A1F3EE4" w16cex:dateUtc="2024-06-15T22:38:00Z"/>
  <w16cex:commentExtensible w16cex:durableId="4E484D55" w16cex:dateUtc="2024-06-17T23:22:00Z"/>
  <w16cex:commentExtensible w16cex:durableId="28757388" w16cex:dateUtc="2024-05-30T17:07:00Z"/>
  <w16cex:commentExtensible w16cex:durableId="0D3303ED" w16cex:dateUtc="2024-06-15T22:39:00Z"/>
  <w16cex:commentExtensible w16cex:durableId="76358B14" w16cex:dateUtc="2024-06-17T23:22:00Z"/>
  <w16cex:commentExtensible w16cex:durableId="34A4FA47" w16cex:dateUtc="2024-05-30T17:13:00Z"/>
  <w16cex:commentExtensible w16cex:durableId="0AAEA873" w16cex:dateUtc="2024-06-15T22:39:00Z"/>
  <w16cex:commentExtensible w16cex:durableId="2A6FCF8C" w16cex:dateUtc="2024-06-17T23:22:00Z"/>
  <w16cex:commentExtensible w16cex:durableId="505F98AB" w16cex:dateUtc="2024-05-30T17:13:00Z"/>
  <w16cex:commentExtensible w16cex:durableId="70AAA00D" w16cex:dateUtc="2024-06-15T22:39:00Z"/>
  <w16cex:commentExtensible w16cex:durableId="5153C6F8" w16cex:dateUtc="2024-06-17T23:22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80326"/>
    <w:multiLevelType w:val="multilevel"/>
    <w:tmpl w:val="CCE065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7497493"/>
    <w:multiLevelType w:val="multilevel"/>
    <w:tmpl w:val="1BEA57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CF62C15"/>
    <w:multiLevelType w:val="multilevel"/>
    <w:tmpl w:val="99363A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rthi Anandan (Integra)">
    <w15:presenceInfo w15:providerId="AD" w15:userId="S-1-5-21-1408920735-363312195-2789242753-824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Y0MTA2MDQ1NzUwMrJU0lEKTi0uzszPAykwrAUAKNXJLSwAAAA="/>
  </w:docVars>
  <w:rsids>
    <w:rsidRoot w:val="001C4F40"/>
    <w:rsid w:val="00007E8B"/>
    <w:rsid w:val="001C4F40"/>
    <w:rsid w:val="005208EE"/>
    <w:rsid w:val="005A77E1"/>
    <w:rsid w:val="00637028"/>
    <w:rsid w:val="0066524C"/>
    <w:rsid w:val="006C6065"/>
    <w:rsid w:val="00793428"/>
    <w:rsid w:val="00921881"/>
    <w:rsid w:val="00B83017"/>
    <w:rsid w:val="00E0299B"/>
    <w:rsid w:val="00E2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2562"/>
  <w15:docId w15:val="{A57498B5-852F-4B67-A248-1BC9D7069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52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830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830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830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30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301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208EE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524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2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FD5F2D-86AF-44A4-8567-11EA0FD448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48D308-7C7E-4A0C-AE8F-2C69653063FF}">
  <ds:schemaRefs>
    <ds:schemaRef ds:uri="http://schemas.microsoft.com/office/2006/metadata/properties"/>
    <ds:schemaRef ds:uri="http://schemas.microsoft.com/office/infopath/2007/PartnerControls"/>
    <ds:schemaRef ds:uri="dea92f9a-b6a1-4b17-ab55-09b2376e843e"/>
    <ds:schemaRef ds:uri="999f4a35-bf57-4c39-9d5e-9229cfd5fb33"/>
  </ds:schemaRefs>
</ds:datastoreItem>
</file>

<file path=customXml/itemProps3.xml><?xml version="1.0" encoding="utf-8"?>
<ds:datastoreItem xmlns:ds="http://schemas.openxmlformats.org/officeDocument/2006/customXml" ds:itemID="{45A2AB9E-198E-4A6A-A978-27FFF27B02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92f9a-b6a1-4b17-ab55-09b2376e843e"/>
    <ds:schemaRef ds:uri="999f4a35-bf57-4c39-9d5e-9229cfd5f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Arthi Anandan (Integra)</cp:lastModifiedBy>
  <cp:revision>8</cp:revision>
  <dcterms:created xsi:type="dcterms:W3CDTF">2024-05-30T17:02:00Z</dcterms:created>
  <dcterms:modified xsi:type="dcterms:W3CDTF">2024-09-16T13:02:00Z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